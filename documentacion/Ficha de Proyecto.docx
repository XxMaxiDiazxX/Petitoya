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10392.0" w:type="dxa"/>
        <w:jc w:val="left"/>
        <w:tblInd w:w="-108.0" w:type="dxa"/>
        <w:tblLayout w:type="fixed"/>
        <w:tblLook w:val="0000"/>
      </w:tblPr>
      <w:tblGrid>
        <w:gridCol w:w="1470"/>
        <w:gridCol w:w="510"/>
        <w:gridCol w:w="923"/>
        <w:gridCol w:w="237"/>
        <w:gridCol w:w="976"/>
        <w:gridCol w:w="956"/>
        <w:gridCol w:w="2942"/>
        <w:gridCol w:w="279"/>
        <w:gridCol w:w="750"/>
        <w:gridCol w:w="1349"/>
        <w:tblGridChange w:id="0">
          <w:tblGrid>
            <w:gridCol w:w="1470"/>
            <w:gridCol w:w="510"/>
            <w:gridCol w:w="923"/>
            <w:gridCol w:w="237"/>
            <w:gridCol w:w="976"/>
            <w:gridCol w:w="956"/>
            <w:gridCol w:w="2942"/>
            <w:gridCol w:w="279"/>
            <w:gridCol w:w="750"/>
            <w:gridCol w:w="1349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00" w:before="10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00" w:before="10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Título del proyecto: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Optimización </w:t>
            </w:r>
            <w:sdt>
              <w:sdtPr>
                <w:tag w:val="goog_rdk_0"/>
              </w:sdtPr>
              <w:sdtContent>
                <w:del w:author="lilliana uribe" w:id="0" w:date="2024-09-06T23:35:21Z"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delText xml:space="preserve">y Automatización </w:delText>
                  </w:r>
                </w:del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Integral para Cafeterías: Solución Intuitiva para Control de Producto, Pedidos, Ventas, Finanzas y Servicio al Cliente</w:t>
            </w:r>
          </w:p>
          <w:p w:rsidR="00000000" w:rsidDel="00000000" w:rsidP="00000000" w:rsidRDefault="00000000" w:rsidRPr="00000000" w14:paraId="0000000D">
            <w:pPr>
              <w:spacing w:after="100" w:before="10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Título del Software: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Petitoya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00" w:before="100" w:line="240" w:lineRule="auto"/>
              <w:ind w:left="0" w:right="0" w:firstLine="0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Sector productivo objetivo del proyecto: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Cafeterías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Nombres de las entidades o Centros del SENA con los que se asocia (cliente): </w:t>
            </w:r>
          </w:p>
          <w:p w:rsidR="00000000" w:rsidDel="00000000" w:rsidP="00000000" w:rsidRDefault="00000000" w:rsidRPr="00000000" w14:paraId="00000022">
            <w:pPr>
              <w:spacing w:after="100" w:before="100" w:line="240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Centro textil de la Gestión Industrial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00" w:before="100" w:line="240" w:lineRule="auto"/>
              <w:ind w:left="0" w:right="0" w:firstLine="0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Programa de formación con el que se asocia (si el proyecto se hace con otro programa de formación):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100" w:before="100" w:line="240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00" w:before="100" w:line="240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Nro. Ficha: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2697893 (ADSO3)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00" w:before="100" w:line="240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Instructor titular: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Edwin Patiño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00" w:before="100" w:line="240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Programa de formación: Análisis y Desarrollo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Instructores participantes en la 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00" w:before="10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Nombres y Apellidos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00" w:before="10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Competencia que Imparte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00" w:before="10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00" w:before="10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00" w:before="100" w:line="240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Andrés Fernando Cuellar Cardona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00" w:before="100" w:line="240" w:lineRule="auto"/>
              <w:ind w:left="0" w:right="0" w:firstLine="0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Eldrin William Berrio</w:t>
            </w:r>
          </w:p>
          <w:p w:rsidR="00000000" w:rsidDel="00000000" w:rsidP="00000000" w:rsidRDefault="00000000" w:rsidRPr="00000000" w14:paraId="00000065">
            <w:pPr>
              <w:spacing w:after="100" w:before="100" w:line="240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00" w:before="100" w:line="240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Información de Aprendices que desarrollarán el proyecto: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100" w:before="100" w:line="240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Documento de identidad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100" w:before="100" w:line="240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Nombres y Apellidos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100" w:before="100" w:line="240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100" w:before="100" w:line="240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00" w:before="100" w:line="240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1025884474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00" w:before="100" w:line="240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Johan Sebastián Vélez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00" w:before="100" w:line="240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johansebastianvelezortiz@gmail.com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100" w:before="10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3214140078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00" w:before="100" w:line="240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1015067459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00" w:before="100" w:line="240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Juan David Suarez Zapata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heljapi110@gmail.com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3014180854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00" w:before="100" w:line="240" w:lineRule="auto"/>
              <w:ind w:left="0" w:right="0" w:firstLine="0"/>
              <w:jc w:val="center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DESCRIPCIÓN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Planteamiento del problema a resolver:</w:t>
            </w:r>
          </w:p>
          <w:p w:rsidR="00000000" w:rsidDel="00000000" w:rsidP="00000000" w:rsidRDefault="00000000" w:rsidRPr="00000000" w14:paraId="000000A0">
            <w:pPr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En las cafeterías, se lleva a cabo un amplio proceso que abarca desde la toma de pedidos hasta la preparación de los mismos, pasando por las ventas, la gestión de pagos,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 el control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de productos.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Dichas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tareas se realizan principalmente de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manera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manual, lo cual genera una serie de desafíos y limitaciones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; el principal inconveniente es la pérdida de tiempo en cada uno de los procesos de manufactura de producto los cuales afecta la eficiencia y la satisfacción del cliente; esto conlleva a la falta de control a los procesos de pagos y gestión de productos, los cuales ocasionan perdida de dinero.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no encontrar los procesos de forma automatizada, no es posible el control eficaz del inventario, pedidos y control de materias primas e insumos, generando carga económica al tener que contratar más personal en tareas de verificación y control,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limitando la capacidad de las cafeterías para atender a un mayor volumen de clientes. </w:t>
            </w:r>
          </w:p>
          <w:p w:rsidR="00000000" w:rsidDel="00000000" w:rsidP="00000000" w:rsidRDefault="00000000" w:rsidRPr="00000000" w14:paraId="000000A3">
            <w:pPr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En resumen, la dependencia de métodos manuales en las cafeterías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conlleva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numerosos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que podrían superarse con la implementación de soluciones eficientes y automatizadas.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spacing w:after="100" w:before="10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El personal es multitarea lo cual genera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perdida de tiempo en la atención al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spacing w:after="100" w:before="10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carta al no ser clara genera confusión en el cliente, ocasionando demoras en los pedidos.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spacing w:after="100" w:before="100" w:line="240" w:lineRule="auto"/>
              <w:ind w:left="720" w:right="0" w:hanging="36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 no tener claro la disponibilidad o existencias de los productos se genera incomodidad al cliente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spacing w:after="100" w:before="10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Todo esto genera pérdida de ventas, ocasionado pérdida de dinero y una mala experiencia en el servicio al cliente por más que los productos sean de excelente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Justificación: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 implementar este tipo de soluciones, se pretende abordar de manera significativa los problemas más comunes y dar como resultado la optimización del tiempo y el ahorro de recursos de carácter económico.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8"/>
              </w:numPr>
              <w:spacing w:after="0" w:afterAutospacing="0" w:before="10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Diversificar los medios y formas de pago, para los clientes; permitiendo flexibilizar la forma en la cual se recauda el dinero de manera física o digital, obteniendo un ahorro de tiempo al verificar el pago de el/los producto(s).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Generar un impacto positivo en el proceso de atención al cliente, al reducir el tiempo de espera para realizar, reclamar o disfrutar de sus pedidos.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1"/>
              </w:numPr>
              <w:spacing w:after="100" w:before="0" w:beforeAutospacing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Automatizar los procesos propios de control de producto, como lo son insumos, materias primas, unidades disponibles para la venta y órdenes de servicio o pedidos.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Objetivos del proyecto: </w:t>
            </w:r>
          </w:p>
          <w:p w:rsidR="00000000" w:rsidDel="00000000" w:rsidP="00000000" w:rsidRDefault="00000000" w:rsidRPr="00000000" w14:paraId="000000C2">
            <w:pPr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General: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Construir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una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solución intuitiva, que tiene como finalidad la optimización y automatización de los procesos de control de producto, pedidos, ventas, flujo de dinero y servicio al cliente, orientado al sector de las cafeterías.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Específicos: </w:t>
            </w:r>
          </w:p>
          <w:p w:rsidR="00000000" w:rsidDel="00000000" w:rsidP="00000000" w:rsidRDefault="00000000" w:rsidRPr="00000000" w14:paraId="000000C4">
            <w:pPr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6"/>
              </w:numPr>
              <w:spacing w:after="0" w:afterAutospacing="0" w:before="10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Automatizar el control al proceso de ventas diarias, y la realización de informes que permitan evaluar el rendimiento del negocio, teniendo en cuenta la captura del costo de producción, el precio de venta, las cantidades vendidas y la diferencia entre el costo de producción y el total de unidades vendidas * precio de venta.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Tahoma" w:cs="Tahoma" w:eastAsia="Tahoma" w:hAnsi="Tahom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Implementar una pasarela de pago segura y eficiente con múltiples opciones de pago, mediante un modulo de toma de pedidos, el cual permite personalizar el pedido de acuerdo a las preferencias del cliente.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Tahoma" w:cs="Tahoma" w:eastAsia="Tahoma" w:hAnsi="Tahoma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Implementar una visualización específica para los vendedores, según los productos menos deseados, para proporcionar información clara y ayudar a impulsar su venta.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7"/>
              </w:numPr>
              <w:spacing w:after="100" w:before="0" w:beforeAutospacing="0" w:line="240" w:lineRule="auto"/>
              <w:ind w:left="720" w:right="0" w:hanging="360"/>
              <w:jc w:val="both"/>
              <w:rPr>
                <w:rFonts w:ascii="Tahoma" w:cs="Tahoma" w:eastAsia="Tahoma" w:hAnsi="Tahom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Elaborar herramientas para la consulta de datos estadísticos específicos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100" w:before="10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Antecedentes: </w:t>
            </w:r>
          </w:p>
          <w:p w:rsidR="00000000" w:rsidDel="00000000" w:rsidP="00000000" w:rsidRDefault="00000000" w:rsidRPr="00000000" w14:paraId="000000D3">
            <w:pPr>
              <w:keepNext w:val="1"/>
              <w:keepLines w:val="1"/>
              <w:spacing w:after="0" w:before="40" w:line="259" w:lineRule="auto"/>
              <w:ind w:left="0" w:right="0" w:firstLine="0"/>
              <w:jc w:val="left"/>
              <w:rPr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OrderEAT: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Buscamos mejorar la interfaz de usuario haciéndola más amigable y llamativa al usuario, una opción para ver un plan general del menú donde se puedan ver todos los productos y que no todo este tan dividido al momento de querer ver los productos con los que se cuentan y un buscador aparte donde se pueda filtrar por tipos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00" w:before="10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Resultados esperados: 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3"/>
              </w:numPr>
              <w:spacing w:after="0" w:afterAutospacing="0" w:before="100" w:line="240" w:lineRule="auto"/>
              <w:ind w:left="720" w:right="0" w:hanging="360"/>
              <w:jc w:val="both"/>
              <w:rPr>
                <w:rFonts w:ascii="Arial" w:cs="Arial" w:eastAsia="Arial" w:hAnsi="Arial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Buscador de productos: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Implementaremos una función de búsqueda que permitirá a los usuarios encontrar productos específicos según su nombre o tipo.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Carta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Una sección que muestre todos los productos disponibles en el comercio.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0"/>
              </w:numPr>
              <w:spacing w:after="100" w:before="0" w:beforeAutospacing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Tomador de p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edidos: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Facilitar la posibilidad de realizar pedidos de forma remota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, por medio de pc, dispositivos móviles, utilizando un diseño adaptable a múltiples dispositivos.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100" w:before="100" w:line="240" w:lineRule="auto"/>
              <w:ind w:left="0" w:right="0" w:firstLine="0"/>
              <w:jc w:val="both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00" w:before="10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Alcance: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4"/>
              </w:numPr>
              <w:spacing w:after="0" w:afterAutospacing="0" w:before="100" w:line="240" w:lineRule="auto"/>
              <w:ind w:left="720" w:right="0" w:hanging="360"/>
              <w:jc w:val="both"/>
              <w:rPr>
                <w:rFonts w:ascii="Tahoma" w:cs="Tahoma" w:eastAsia="Tahoma" w:hAnsi="Tahoma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La aplicación solo servirá para realizar pedidos donde el cliente deberá reclamar el producto después de realizar el pedido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Tahoma" w:cs="Tahoma" w:eastAsia="Tahoma" w:hAnsi="Tahom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tener un control eficiente y preciso del control de productos, pagos, pedidos y satisfacción del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Tahoma" w:cs="Tahoma" w:eastAsia="Tahoma" w:hAnsi="Tahom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Permitir la integración con diferentes métodos de pago.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5"/>
              </w:numPr>
              <w:spacing w:after="100" w:before="0" w:beforeAutospacing="0" w:line="240" w:lineRule="auto"/>
              <w:ind w:left="720" w:right="0" w:hanging="360"/>
              <w:jc w:val="both"/>
              <w:rPr>
                <w:rFonts w:ascii="Tahoma" w:cs="Tahoma" w:eastAsia="Tahoma" w:hAnsi="Tahom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El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 ámbito</w:t>
            </w:r>
            <w:r w:rsidDel="00000000" w:rsidR="00000000" w:rsidRPr="00000000">
              <w:rPr>
                <w:rFonts w:ascii="Tahoma" w:cs="Tahoma" w:eastAsia="Tahoma" w:hAnsi="Tahom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administrativo por medio de informes </w:t>
            </w: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estadísticos se evaluarán los movimientos relacionados con la venta de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00" w:before="100" w:line="240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Fecha de inicio: 04/02/2023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00" w:before="100" w:line="240" w:lineRule="auto"/>
              <w:ind w:left="0" w:right="0" w:firstLine="0"/>
              <w:jc w:val="both"/>
              <w:rPr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Fecha de terminación: 00/06/2025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RESULTADOS DE COMITÉ </w:t>
            </w:r>
          </w:p>
          <w:p w:rsidR="00000000" w:rsidDel="00000000" w:rsidP="00000000" w:rsidRDefault="00000000" w:rsidRPr="00000000" w14:paraId="0000010E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(Para uso exclusivo del comité)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Estado: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Primera entrega</w:t>
            </w:r>
          </w:p>
          <w:p w:rsidR="00000000" w:rsidDel="00000000" w:rsidP="00000000" w:rsidRDefault="00000000" w:rsidRPr="00000000" w14:paraId="00000123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Aprobado</w:t>
            </w:r>
          </w:p>
          <w:p w:rsidR="00000000" w:rsidDel="00000000" w:rsidP="00000000" w:rsidRDefault="00000000" w:rsidRPr="00000000" w14:paraId="00000124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Por ajustar </w:t>
            </w:r>
          </w:p>
          <w:p w:rsidR="00000000" w:rsidDel="00000000" w:rsidP="00000000" w:rsidRDefault="00000000" w:rsidRPr="00000000" w14:paraId="00000125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Rechazado  </w:t>
            </w:r>
          </w:p>
          <w:p w:rsidR="00000000" w:rsidDel="00000000" w:rsidP="00000000" w:rsidRDefault="00000000" w:rsidRPr="00000000" w14:paraId="00000126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Fecha:  DD__MM__AA____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Segunda entrega</w:t>
            </w:r>
          </w:p>
          <w:p w:rsidR="00000000" w:rsidDel="00000000" w:rsidP="00000000" w:rsidRDefault="00000000" w:rsidRPr="00000000" w14:paraId="0000012B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Aprobado</w:t>
            </w:r>
          </w:p>
          <w:p w:rsidR="00000000" w:rsidDel="00000000" w:rsidP="00000000" w:rsidRDefault="00000000" w:rsidRPr="00000000" w14:paraId="0000012C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Por ajustar </w:t>
            </w:r>
          </w:p>
          <w:p w:rsidR="00000000" w:rsidDel="00000000" w:rsidP="00000000" w:rsidRDefault="00000000" w:rsidRPr="00000000" w14:paraId="0000012D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Rechazado  </w:t>
            </w:r>
          </w:p>
          <w:p w:rsidR="00000000" w:rsidDel="00000000" w:rsidP="00000000" w:rsidRDefault="00000000" w:rsidRPr="00000000" w14:paraId="0000012E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Fecha:  DD__MM__AA____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tabs>
                <w:tab w:val="right" w:leader="none" w:pos="2988"/>
              </w:tabs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Tercera entrega</w:t>
              <w:tab/>
            </w:r>
          </w:p>
          <w:p w:rsidR="00000000" w:rsidDel="00000000" w:rsidP="00000000" w:rsidRDefault="00000000" w:rsidRPr="00000000" w14:paraId="00000132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Aprobado</w:t>
            </w:r>
          </w:p>
          <w:p w:rsidR="00000000" w:rsidDel="00000000" w:rsidP="00000000" w:rsidRDefault="00000000" w:rsidRPr="00000000" w14:paraId="00000133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Por ajustar </w:t>
            </w:r>
          </w:p>
          <w:p w:rsidR="00000000" w:rsidDel="00000000" w:rsidP="00000000" w:rsidRDefault="00000000" w:rsidRPr="00000000" w14:paraId="00000134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Rechazado  </w:t>
            </w:r>
          </w:p>
          <w:p w:rsidR="00000000" w:rsidDel="00000000" w:rsidP="00000000" w:rsidRDefault="00000000" w:rsidRPr="00000000" w14:paraId="00000135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Fecha:  DD__MM__AA____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Coordinador de proyecto: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Asesor Técnico: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Observaciones: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after="100" w:before="10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CONTROL DEL DOCUMENTO</w:t>
      </w:r>
    </w:p>
    <w:p w:rsidR="00000000" w:rsidDel="00000000" w:rsidP="00000000" w:rsidRDefault="00000000" w:rsidRPr="00000000" w14:paraId="00000164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19.0" w:type="dxa"/>
        <w:jc w:val="left"/>
        <w:tblInd w:w="-70.0" w:type="dxa"/>
        <w:tblLayout w:type="fixed"/>
        <w:tblLook w:val="0000"/>
      </w:tblPr>
      <w:tblGrid>
        <w:gridCol w:w="1204"/>
        <w:gridCol w:w="3119"/>
        <w:gridCol w:w="2126"/>
        <w:gridCol w:w="1701"/>
        <w:gridCol w:w="1569"/>
        <w:tblGridChange w:id="0">
          <w:tblGrid>
            <w:gridCol w:w="1204"/>
            <w:gridCol w:w="3119"/>
            <w:gridCol w:w="2126"/>
            <w:gridCol w:w="1701"/>
            <w:gridCol w:w="1569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Área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Doris Elena Monsalve Sossa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Instructora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ADSI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Mayo de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Jhonnys Rodríguez Payares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Instructor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ADSI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Jairo Israel Londoño Serrato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Pedagogía e </w:t>
            </w:r>
          </w:p>
          <w:p w:rsidR="00000000" w:rsidDel="00000000" w:rsidP="00000000" w:rsidRDefault="00000000" w:rsidRPr="00000000" w14:paraId="00000179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Investigación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Revisión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Evis Licet Barrios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Instructora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ADSI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Mayo de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Juan David Ramírez Londoño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ADSI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Liliana María Galeano Zea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Instructora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ADSI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Aprobación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tabs>
                <w:tab w:val="left" w:leader="none" w:pos="42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Claudia Marcela Porras Ortiz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tabs>
                <w:tab w:val="left" w:leader="none" w:pos="42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Coordinadora Académica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tabs>
                <w:tab w:val="left" w:leader="none" w:pos="426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Teleinformática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Mayo de 2017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60" w:before="24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CONTROL DE CAMBIOS</w:t>
      </w:r>
    </w:p>
    <w:p w:rsidR="00000000" w:rsidDel="00000000" w:rsidP="00000000" w:rsidRDefault="00000000" w:rsidRPr="00000000" w14:paraId="0000019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69.0" w:type="dxa"/>
        <w:jc w:val="left"/>
        <w:tblInd w:w="-70.0" w:type="dxa"/>
        <w:tblLayout w:type="fixed"/>
        <w:tblLook w:val="0000"/>
      </w:tblPr>
      <w:tblGrid>
        <w:gridCol w:w="3026"/>
        <w:gridCol w:w="2335"/>
        <w:gridCol w:w="1816"/>
        <w:gridCol w:w="2392"/>
        <w:tblGridChange w:id="0">
          <w:tblGrid>
            <w:gridCol w:w="3026"/>
            <w:gridCol w:w="2335"/>
            <w:gridCol w:w="1816"/>
            <w:gridCol w:w="239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tabs>
                <w:tab w:val="left" w:leader="none" w:pos="426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Descripción del cambio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0" w:before="0" w:line="240" w:lineRule="auto"/>
              <w:ind w:left="-35" w:right="-7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Razón del cambio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tabs>
                <w:tab w:val="left" w:leader="none" w:pos="426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tabs>
                <w:tab w:val="left" w:leader="none" w:pos="426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Responsable (cargo)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1"/>
              <w:spacing w:after="0" w:before="0" w:line="240" w:lineRule="auto"/>
              <w:ind w:left="0" w:right="-7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1"/>
              <w:spacing w:after="0" w:before="0" w:line="240" w:lineRule="auto"/>
              <w:ind w:left="0" w:right="-7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1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Hnkpbdy5zowSKX/lBZsjZ12AZw==">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